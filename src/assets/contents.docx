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12.jpeg" ContentType="image/jpeg"/>
  <Override PartName="/word/media/image13.jpeg" ContentType="image/jpeg"/>
  <Override PartName="/word/media/image8.jpeg" ContentType="image/jpeg"/>
  <Override PartName="/word/media/image11.jpeg" ContentType="image/jpeg"/>
  <Override PartName="/word/media/image19.jpeg" ContentType="image/jpeg"/>
  <Override PartName="/word/media/image1.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7.jpeg" ContentType="image/jpeg"/>
  <Override PartName="/word/media/image10.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2"/>
          <w:szCs w:val="32"/>
          <w:lang w:val="es-CO"/>
        </w:rPr>
      </w:pPr>
      <w:r>
        <w:rPr>
          <w:b/>
          <w:bCs/>
          <w:sz w:val="32"/>
          <w:szCs w:val="32"/>
          <w:lang w:val="es-CO"/>
        </w:rPr>
        <w:t xml:space="preserve">Quinacare website </w:t>
      </w:r>
    </w:p>
    <w:p>
      <w:pPr>
        <w:pStyle w:val="Normal"/>
        <w:rPr>
          <w:lang w:val="es-CO"/>
        </w:rPr>
      </w:pPr>
      <w:r>
        <w:rPr>
          <w:lang w:val="es-CO"/>
        </w:rPr>
      </w:r>
    </w:p>
    <w:p>
      <w:pPr>
        <w:pStyle w:val="Normal"/>
        <w:rPr>
          <w:b/>
          <w:bCs/>
          <w:lang w:val="es-CO"/>
        </w:rPr>
      </w:pPr>
      <w:r>
        <w:rPr>
          <w:b/>
          <w:bCs/>
          <w:lang w:val="es-CO"/>
        </w:rPr>
        <w:t>Inicio</w:t>
      </w:r>
    </w:p>
    <w:p>
      <w:pPr>
        <w:pStyle w:val="Normal"/>
        <w:rPr>
          <w:lang w:val="es-CO"/>
        </w:rPr>
      </w:pPr>
      <w:r>
        <w:rPr>
          <w:lang w:val="es-CO"/>
        </w:rPr>
        <w:t>El Hospital San Miguel, ubicado en Puerto el Carmen, Ecuador, ofrece atención médica a todos los habitantes de la región del Putumayo, vengan de Ecuador, Colombia, Perú u otros lugares. Nuestro objetivo es hacer que la atención de calidad sea accesible para todos los que la necesiten.</w:t>
      </w:r>
    </w:p>
    <w:p>
      <w:pPr>
        <w:pStyle w:val="Normal"/>
        <w:rPr>
          <w:lang w:val="es-CO"/>
        </w:rPr>
      </w:pPr>
      <w:r>
        <w:rPr>
          <w:lang w:val="es-CO"/>
        </w:rPr>
        <w:t xml:space="preserve">Contamos con un equipo de médicos, enfermeros, laboratoristas y personal de apoyo, tanto locales como internacionales, para mantener la atención disponible para todos. Ofrecemos atención de emergencia las 24 horas, además de hospitalización, consultas externas, partos y algunas cirugías. </w:t>
      </w:r>
      <w:ins w:id="0" w:author="Louisa Spaans" w:date="2025-07-14T16:45:00Z">
        <w:r>
          <w:rPr>
            <w:lang w:val="es-CO"/>
          </w:rPr>
          <w:t xml:space="preserve">Además ofrecemos servicio de laboratorio, radiología (incluyendo ecografías) y farmacia. </w:t>
        </w:r>
      </w:ins>
      <w:r>
        <w:rPr>
          <w:lang w:val="es-CO"/>
        </w:rPr>
        <w:t>Tenemos diferentes salas de hospitalización</w:t>
      </w:r>
      <w:ins w:id="1" w:author="Louisa Spaans" w:date="2025-07-14T16:46:00Z">
        <w:r>
          <w:rPr>
            <w:lang w:val="es-CO"/>
          </w:rPr>
          <w:t xml:space="preserve"> para</w:t>
        </w:r>
      </w:ins>
      <w:del w:id="2" w:author="Louisa Spaans" w:date="2025-07-14T16:46:00Z">
        <w:r>
          <w:rPr>
            <w:lang w:val="es-CO"/>
          </w:rPr>
          <w:delText>: sala de</w:delText>
        </w:r>
      </w:del>
      <w:r>
        <w:rPr>
          <w:lang w:val="es-CO"/>
        </w:rPr>
        <w:t xml:space="preserve"> mujeres, hombres, niños y mujeres embarazadas.</w:t>
        <w:br/>
        <w:t>En esta página web puedes ver quiénes somos, qué servicios ofrecemos y cuáles son nuestros horarios de atención.</w:t>
      </w:r>
    </w:p>
    <w:p>
      <w:pPr>
        <w:pStyle w:val="Normal"/>
        <w:rPr>
          <w:lang w:val="es-CO"/>
        </w:rPr>
      </w:pPr>
      <w:r>
        <w:rPr>
          <w:lang w:val="es-CO"/>
        </w:rPr>
        <w:br/>
        <w:t>Toda atención médica se brinda con respeto a la privacidad del paciente y bajo estricta confidencialidad profesional.</w:t>
        <w:br/>
      </w:r>
    </w:p>
    <w:p>
      <w:pPr>
        <w:pStyle w:val="Normal"/>
        <w:rPr>
          <w:lang w:val="es-CO"/>
        </w:rPr>
      </w:pPr>
      <w:r>
        <w:rPr>
          <w:lang w:val="es-CO"/>
        </w:rPr>
      </w:r>
    </w:p>
    <w:p>
      <w:pPr>
        <w:pStyle w:val="Normal"/>
        <w:rPr>
          <w:b/>
          <w:bCs/>
          <w:lang w:val="es-CO"/>
        </w:rPr>
      </w:pPr>
      <w:r>
        <w:rPr>
          <w:b/>
          <w:bCs/>
          <w:lang w:val="es-CO"/>
        </w:rPr>
      </w:r>
      <w:r>
        <w:br w:type="page"/>
      </w:r>
    </w:p>
    <w:p>
      <w:pPr>
        <w:pStyle w:val="Normal"/>
        <w:spacing w:before="0" w:after="160"/>
        <w:rPr>
          <w:b/>
          <w:bCs/>
          <w:lang w:val="es-CO"/>
        </w:rPr>
      </w:pPr>
      <w:r>
        <w:rPr>
          <w:b/>
          <w:bCs/>
          <w:lang w:val="es-CO"/>
        </w:rPr>
        <w:t>Quienes somos</w:t>
      </w:r>
    </w:p>
    <w:p>
      <w:pPr>
        <w:pStyle w:val="Normal"/>
        <w:rPr>
          <w:lang w:val="es-CO"/>
        </w:rPr>
      </w:pPr>
      <w:r>
        <w:rPr>
          <w:lang w:val="es-CO"/>
        </w:rPr>
        <w:t xml:space="preserve">Nuestra historia </w:t>
      </w:r>
    </w:p>
    <w:p>
      <w:pPr>
        <w:pStyle w:val="Normal"/>
        <w:rPr>
          <w:lang w:val="es-CO"/>
        </w:rPr>
      </w:pPr>
      <w:r>
        <w:rPr>
          <w:lang w:val="es-CO"/>
        </w:rPr>
        <w:t>El hospital fue fundado por la Fundación Quina</w:t>
      </w:r>
      <w:ins w:id="3" w:author="Louisa Spaans" w:date="2025-07-14T16:48:00Z">
        <w:r>
          <w:rPr>
            <w:lang w:val="es-CO"/>
          </w:rPr>
          <w:t xml:space="preserve"> </w:t>
        </w:r>
      </w:ins>
      <w:r>
        <w:rPr>
          <w:lang w:val="es-CO"/>
        </w:rPr>
        <w:t xml:space="preserve">Care, iniciada por dos médicos de los Países Bajos: el Dr. Jacob van der Ende y la Dra. Carolien Bouwman. En el año 2021, el Hospital San Miguel abrió sus puertas por primera vez, ofreciendo </w:t>
      </w:r>
      <w:del w:id="4" w:author="Louisa Spaans" w:date="2025-07-14T16:48:00Z">
        <w:r>
          <w:rPr>
            <w:lang w:val="es-CO"/>
          </w:rPr>
          <w:delText xml:space="preserve">solo </w:delText>
        </w:r>
      </w:del>
      <w:r>
        <w:rPr>
          <w:lang w:val="es-CO"/>
        </w:rPr>
        <w:t xml:space="preserve">atención </w:t>
      </w:r>
      <w:ins w:id="5" w:author="Louisa Spaans" w:date="2025-07-14T16:48:00Z">
        <w:r>
          <w:rPr>
            <w:lang w:val="es-CO"/>
          </w:rPr>
          <w:t xml:space="preserve">médica de emergencia y consultas externas, </w:t>
        </w:r>
      </w:ins>
      <w:del w:id="6" w:author="Louisa Spaans" w:date="2025-07-14T16:48:00Z">
        <w:r>
          <w:rPr>
            <w:lang w:val="es-CO"/>
          </w:rPr>
          <w:delText xml:space="preserve">ambulatoria, </w:delText>
        </w:r>
      </w:del>
      <w:r>
        <w:rPr>
          <w:lang w:val="es-CO"/>
        </w:rPr>
        <w:t>farmacia y laboratorio. Con el tiempo, hemos crecido y ahora brindamos atención de emergencias las 24 horas, salas de parto, procedimientos quirúrgicos seleccionados y salas de hospitalización para hombres, mujeres y niños.</w:t>
      </w:r>
    </w:p>
    <w:p>
      <w:pPr>
        <w:pStyle w:val="Normal"/>
        <w:rPr>
          <w:lang w:val="es-CO"/>
        </w:rPr>
      </w:pPr>
      <w:r>
        <w:rPr>
          <w:lang w:val="es-CO"/>
        </w:rPr>
        <w:br/>
        <w:t xml:space="preserve">Como nos financiamos </w:t>
      </w:r>
    </w:p>
    <w:p>
      <w:pPr>
        <w:pStyle w:val="Normal"/>
        <w:rPr>
          <w:lang w:val="es-CO"/>
        </w:rPr>
      </w:pPr>
      <w:r>
        <w:rPr>
          <w:lang w:val="es-CO"/>
        </w:rPr>
        <w:t>El hospital es financiado por la Fundación Quina</w:t>
      </w:r>
      <w:ins w:id="7" w:author="Louisa Spaans" w:date="2025-07-14T16:48:00Z">
        <w:r>
          <w:rPr>
            <w:lang w:val="es-CO"/>
          </w:rPr>
          <w:t xml:space="preserve"> </w:t>
        </w:r>
      </w:ins>
      <w:r>
        <w:rPr>
          <w:lang w:val="es-CO"/>
        </w:rPr>
        <w:t>Care, que tiene actividades en Ecuador, los Países Bajos y Estados Unidos. Somos una organización sin fines de lucro y funcionamos gracias al apoyo de donaciones y organizaciones benéficas. Para más información, consulte la sección sobre la Fundación Quina</w:t>
      </w:r>
      <w:ins w:id="8" w:author="Louisa Spaans" w:date="2025-07-14T16:49:00Z">
        <w:r>
          <w:rPr>
            <w:lang w:val="es-CO"/>
          </w:rPr>
          <w:t xml:space="preserve"> </w:t>
        </w:r>
      </w:ins>
      <w:r>
        <w:rPr>
          <w:lang w:val="es-CO"/>
        </w:rPr>
        <w:t>Care.</w:t>
      </w:r>
    </w:p>
    <w:p>
      <w:pPr>
        <w:pStyle w:val="Normal"/>
        <w:rPr>
          <w:lang w:val="es-CO"/>
        </w:rPr>
      </w:pPr>
      <w:r>
        <w:rPr>
          <w:lang w:val="es-CO"/>
        </w:rPr>
      </w:r>
    </w:p>
    <w:p>
      <w:pPr>
        <w:pStyle w:val="Normal"/>
        <w:rPr>
          <w:lang w:val="es-CO"/>
        </w:rPr>
      </w:pPr>
      <w:r>
        <w:rPr>
          <w:lang w:val="es-CO"/>
        </w:rPr>
        <w:t>Nuestr</w:t>
      </w:r>
      <w:ins w:id="9" w:author="Louisa Spaans" w:date="2025-07-14T16:49:00Z">
        <w:r>
          <w:rPr>
            <w:lang w:val="es-CO"/>
          </w:rPr>
          <w:t>a</w:t>
        </w:r>
      </w:ins>
      <w:del w:id="10" w:author="Louisa Spaans" w:date="2025-07-14T16:49:00Z">
        <w:r>
          <w:rPr>
            <w:lang w:val="es-CO"/>
          </w:rPr>
          <w:delText>o</w:delText>
        </w:r>
      </w:del>
      <w:r>
        <w:rPr>
          <w:lang w:val="es-CO"/>
        </w:rPr>
        <w:t xml:space="preserve"> ubicación </w:t>
      </w:r>
    </w:p>
    <w:p>
      <w:pPr>
        <w:pStyle w:val="Normal"/>
        <w:rPr>
          <w:lang w:val="es-CO"/>
        </w:rPr>
      </w:pPr>
      <w:r>
        <w:rPr>
          <w:lang w:val="es-CO"/>
        </w:rPr>
        <w:t>El hospital está ubicado en el antiguo internado del Colegio San Miguel. La iglesia católica</w:t>
      </w:r>
      <w:ins w:id="11" w:author="Louisa Spaans" w:date="2025-07-14T16:54:00Z">
        <w:r>
          <w:rPr>
            <w:lang w:val="es-CO"/>
          </w:rPr>
          <w:t xml:space="preserve"> ha donado el uso de las instituciones para el Hospital San Miguel.</w:t>
        </w:r>
      </w:ins>
      <w:del w:id="12" w:author="Louisa Spaans" w:date="2025-07-14T16:54:00Z">
        <w:r>
          <w:rPr>
            <w:lang w:val="es-CO"/>
          </w:rPr>
          <w:delText>, propietaria del edificio, nos permite usarlo gratuitamente como hospital.</w:delText>
        </w:r>
      </w:del>
      <w:r>
        <w:rPr>
          <w:lang w:val="es-CO"/>
        </w:rPr>
        <w:t xml:space="preserve"> Muchas personas de la región pueden reconocer el lugar porque estudiaron aquí. Durante la construcción del hospital, se intentó conservar al máximo la estructura original y el carácter del internado. Un ejemplo son los murales que aún se pueden ver en la sala de espera.</w:t>
      </w:r>
    </w:p>
    <w:p>
      <w:pPr>
        <w:pStyle w:val="Normal"/>
        <w:rPr>
          <w:b/>
          <w:bCs/>
          <w:lang w:val="es-CO"/>
        </w:rPr>
      </w:pPr>
      <w:r>
        <w:rPr>
          <w:b/>
          <w:bCs/>
          <w:lang w:val="es-CO"/>
        </w:rPr>
      </w:r>
    </w:p>
    <w:p>
      <w:pPr>
        <w:pStyle w:val="Normal"/>
        <w:rPr>
          <w:lang w:val="es-CO"/>
        </w:rPr>
      </w:pPr>
      <w:r>
        <w:rPr>
          <w:lang w:val="es-CO"/>
        </w:rPr>
      </w:r>
    </w:p>
    <w:p>
      <w:pPr>
        <w:pStyle w:val="Normal"/>
        <w:rPr>
          <w:b/>
          <w:bCs/>
          <w:lang w:val="es-CO"/>
        </w:rPr>
      </w:pPr>
      <w:r>
        <w:rPr>
          <w:b/>
          <w:bCs/>
          <w:lang w:val="es-CO"/>
        </w:rPr>
      </w:r>
      <w:r>
        <w:br w:type="page"/>
      </w:r>
    </w:p>
    <w:p>
      <w:pPr>
        <w:pStyle w:val="Normal"/>
        <w:spacing w:before="0" w:after="160"/>
        <w:rPr>
          <w:b/>
          <w:bCs/>
          <w:lang w:val="es-CO"/>
        </w:rPr>
      </w:pPr>
      <w:r>
        <w:rPr>
          <w:b/>
          <w:bCs/>
          <w:lang w:val="es-CO"/>
        </w:rPr>
        <w:t>Horarios y contacto</w:t>
      </w:r>
    </w:p>
    <w:p>
      <w:pPr>
        <w:pStyle w:val="Normal"/>
        <w:rPr>
          <w:lang w:val="es-CO"/>
        </w:rPr>
      </w:pPr>
      <w:r>
        <w:rPr>
          <w:lang w:val="es-CO"/>
        </w:rPr>
      </w:r>
    </w:p>
    <w:p>
      <w:pPr>
        <w:pStyle w:val="Normal"/>
        <w:rPr>
          <w:lang w:val="es-CO"/>
        </w:rPr>
      </w:pPr>
      <w:r>
        <w:rPr>
          <w:lang w:val="es-CO"/>
        </w:rPr>
        <w:t>Dirección:</w:t>
      </w:r>
    </w:p>
    <w:p>
      <w:pPr>
        <w:pStyle w:val="Normal"/>
        <w:rPr>
          <w:lang w:val="es-CO"/>
        </w:rPr>
      </w:pPr>
      <w:r>
        <w:rPr>
          <w:lang w:val="es-CO"/>
        </w:rPr>
        <w:t xml:space="preserve">Hospital San Miguel </w:t>
      </w:r>
    </w:p>
    <w:p>
      <w:pPr>
        <w:pStyle w:val="Normal"/>
        <w:rPr>
          <w:lang w:val="es-CO"/>
        </w:rPr>
      </w:pPr>
      <w:r>
        <w:rPr>
          <w:lang w:val="es-CO"/>
        </w:rPr>
        <w:t>Miguel Sedano, Puerto el Carmen</w:t>
      </w:r>
    </w:p>
    <w:p>
      <w:pPr>
        <w:pStyle w:val="Normal"/>
        <w:rPr>
          <w:lang w:val="es-CO"/>
        </w:rPr>
      </w:pPr>
      <w:r>
        <w:rPr>
          <w:lang w:val="es-CO"/>
        </w:rPr>
        <w:t>448M+JM Puerto Riera, Ecuador</w:t>
      </w:r>
    </w:p>
    <w:p>
      <w:pPr>
        <w:pStyle w:val="Normal"/>
        <w:rPr>
          <w:lang w:val="es-CO"/>
        </w:rPr>
      </w:pPr>
      <w:r>
        <w:rPr>
          <w:lang w:val="es-CO"/>
        </w:rPr>
      </w:r>
    </w:p>
    <w:p>
      <w:pPr>
        <w:pStyle w:val="Normal"/>
        <w:rPr>
          <w:lang w:val="es-CO"/>
        </w:rPr>
      </w:pPr>
      <w:r>
        <w:rPr>
          <w:lang w:val="es-CO"/>
        </w:rPr>
        <w:t>Horarios de atención:</w:t>
      </w:r>
    </w:p>
    <w:p>
      <w:pPr>
        <w:pStyle w:val="Normal"/>
        <w:rPr>
          <w:lang w:val="es-CO"/>
        </w:rPr>
      </w:pPr>
      <w:r>
        <w:rPr>
          <w:lang w:val="es-CO"/>
        </w:rPr>
        <w:t xml:space="preserve">Lunes a viernes: </w:t>
        <w:tab/>
        <w:t>08h00 – 12h00 y 14h00 – 16h00</w:t>
      </w:r>
    </w:p>
    <w:p>
      <w:pPr>
        <w:pStyle w:val="Normal"/>
        <w:rPr>
          <w:lang w:val="es-CO"/>
        </w:rPr>
      </w:pPr>
      <w:r>
        <w:rPr>
          <w:lang w:val="es-CO"/>
        </w:rPr>
        <w:t xml:space="preserve">Sábado: </w:t>
        <w:tab/>
        <w:tab/>
        <w:t>cerrado</w:t>
      </w:r>
    </w:p>
    <w:p>
      <w:pPr>
        <w:pStyle w:val="Normal"/>
        <w:rPr>
          <w:lang w:val="es-CO"/>
        </w:rPr>
      </w:pPr>
      <w:r>
        <w:rPr>
          <w:lang w:val="es-CO"/>
        </w:rPr>
        <w:t xml:space="preserve">Domingo: </w:t>
        <w:tab/>
        <w:tab/>
        <w:t>08h00 – 12h00</w:t>
      </w:r>
    </w:p>
    <w:p>
      <w:pPr>
        <w:pStyle w:val="Normal"/>
        <w:rPr>
          <w:lang w:val="es-CO"/>
        </w:rPr>
      </w:pPr>
      <w:r>
        <w:rPr>
          <w:lang w:val="es-CO"/>
        </w:rPr>
        <w:t xml:space="preserve">Emergencias: </w:t>
        <w:tab/>
        <w:tab/>
        <w:t>abierto 24/7</w:t>
      </w:r>
    </w:p>
    <w:p>
      <w:pPr>
        <w:pStyle w:val="Normal"/>
        <w:rPr>
          <w:lang w:val="es-CO"/>
        </w:rPr>
      </w:pPr>
      <w:r>
        <w:rPr>
          <w:lang w:val="es-CO"/>
        </w:rPr>
      </w:r>
    </w:p>
    <w:p>
      <w:pPr>
        <w:pStyle w:val="Normal"/>
        <w:rPr>
          <w:lang w:val="es-CO"/>
        </w:rPr>
      </w:pPr>
      <w:r>
        <w:rPr>
          <w:lang w:val="es-CO"/>
        </w:rPr>
        <w:t xml:space="preserve">Redes sociales: sigue </w:t>
      </w:r>
    </w:p>
    <w:p>
      <w:pPr>
        <w:pStyle w:val="Normal"/>
        <w:rPr>
          <w:lang w:val="es-CO"/>
        </w:rPr>
      </w:pPr>
      <w:r>
        <w:rPr>
          <w:lang w:val="es-CO"/>
        </w:rPr>
        <w:t>Teléfono: sigue</w:t>
      </w:r>
    </w:p>
    <w:p>
      <w:pPr>
        <w:pStyle w:val="Normal"/>
        <w:rPr>
          <w:lang w:val="es-CO"/>
        </w:rPr>
      </w:pPr>
      <w:r>
        <w:rPr>
          <w:lang w:val="es-CO"/>
        </w:rPr>
      </w:r>
    </w:p>
    <w:p>
      <w:pPr>
        <w:pStyle w:val="Normal"/>
        <w:rPr>
          <w:b/>
          <w:bCs/>
          <w:lang w:val="es-CO"/>
        </w:rPr>
      </w:pPr>
      <w:r>
        <w:rPr>
          <w:b/>
          <w:bCs/>
          <w:lang w:val="es-CO"/>
        </w:rPr>
      </w:r>
      <w:r>
        <w:br w:type="page"/>
      </w:r>
    </w:p>
    <w:p>
      <w:pPr>
        <w:pStyle w:val="Normal"/>
        <w:spacing w:before="0" w:after="160"/>
        <w:rPr>
          <w:b/>
          <w:bCs/>
          <w:lang w:val="es-CO"/>
        </w:rPr>
      </w:pPr>
      <w:r>
        <w:rPr>
          <w:b/>
          <w:bCs/>
          <w:lang w:val="es-CO"/>
        </w:rPr>
        <w:t>Servicios médicos y tarifas</w:t>
      </w:r>
    </w:p>
    <w:p>
      <w:pPr>
        <w:pStyle w:val="Normal"/>
        <w:rPr>
          <w:b/>
          <w:bCs/>
          <w:lang w:val="es-CO"/>
          <w:del w:id="14" w:author="Louisa Spaans" w:date="2025-07-14T16:55:00Z"/>
        </w:rPr>
      </w:pPr>
      <w:del w:id="13" w:author="Louisa Spaans" w:date="2025-07-14T16:55:00Z">
        <w:r>
          <w:rPr>
            <w:lang w:val="es-CO"/>
          </w:rPr>
          <w:delText>Atendemos en español para que todos se sientan cómodos y bien comprendidos.</w:delText>
        </w:r>
      </w:del>
    </w:p>
    <w:p>
      <w:pPr>
        <w:pStyle w:val="Normal"/>
        <w:rPr>
          <w:lang w:val="es-CO"/>
        </w:rPr>
      </w:pPr>
      <w:r>
        <w:rPr>
          <w:lang w:val="es-CO"/>
        </w:rPr>
        <w:t>Trabajamos con voluntarios de varios países, incluyendo los Países Bajos. Por eso, es posible que la atención sea brindada por personal médico extranjero.</w:t>
      </w:r>
      <w:ins w:id="15" w:author="Louisa Spaans" w:date="2025-07-14T16:55:00Z">
        <w:r>
          <w:rPr>
            <w:lang w:val="es-CO"/>
          </w:rPr>
          <w:t xml:space="preserve"> La atención brindada es en español. </w:t>
        </w:r>
      </w:ins>
    </w:p>
    <w:p>
      <w:pPr>
        <w:pStyle w:val="Normal"/>
        <w:rPr>
          <w:lang w:val="es-CO"/>
        </w:rPr>
      </w:pPr>
      <w:r>
        <w:rPr>
          <w:lang w:val="es-CO"/>
        </w:rPr>
      </w:r>
    </w:p>
    <w:p>
      <w:pPr>
        <w:pStyle w:val="Normal"/>
        <w:rPr>
          <w:u w:val="single"/>
          <w:lang w:val="es-CO"/>
        </w:rPr>
      </w:pPr>
      <w:r>
        <w:rPr>
          <w:u w:val="single"/>
          <w:lang w:val="es-CO"/>
        </w:rPr>
        <w:t>Consultas médicas generales.</w:t>
        <w:br/>
      </w:r>
    </w:p>
    <w:p>
      <w:pPr>
        <w:pStyle w:val="Normal"/>
        <w:rPr>
          <w:lang w:val="es-CO"/>
        </w:rPr>
      </w:pPr>
      <w:r>
        <w:rPr>
          <w:lang w:val="es-CO"/>
        </w:rPr>
        <w:t xml:space="preserve">Precio: </w:t>
      </w:r>
    </w:p>
    <w:p>
      <w:pPr>
        <w:pStyle w:val="Normal"/>
        <w:rPr>
          <w:lang w:val="es-CO"/>
        </w:rPr>
      </w:pPr>
      <w:r>
        <w:rPr>
          <w:lang w:val="es-CO"/>
        </w:rPr>
        <w:t xml:space="preserve">consulta general </w:t>
        <w:tab/>
        <w:t>$5.00 | 20.000 pesos</w:t>
      </w:r>
    </w:p>
    <w:p>
      <w:pPr>
        <w:pStyle w:val="Normal"/>
        <w:rPr>
          <w:lang w:val="es-CO"/>
        </w:rPr>
      </w:pPr>
      <w:r>
        <w:rPr>
          <w:lang w:val="es-CO"/>
        </w:rPr>
        <w:t xml:space="preserve">consulta niño </w:t>
        <w:tab/>
        <w:tab/>
        <w:t>$2.50 | 10.000 pesos</w:t>
      </w:r>
    </w:p>
    <w:p>
      <w:pPr>
        <w:pStyle w:val="Normal"/>
        <w:rPr>
          <w:lang w:val="es-CO"/>
        </w:rPr>
      </w:pPr>
      <w:r>
        <w:rPr>
          <w:lang w:val="es-CO"/>
        </w:rPr>
        <w:t xml:space="preserve">consulta embarazada </w:t>
        <w:tab/>
        <w:t>$2.50 | 10.000 pesos</w:t>
      </w:r>
    </w:p>
    <w:p>
      <w:pPr>
        <w:pStyle w:val="Normal"/>
        <w:rPr>
          <w:lang w:val="es-CO"/>
        </w:rPr>
      </w:pPr>
      <w:r>
        <w:rPr>
          <w:lang w:val="es-CO"/>
        </w:rPr>
      </w:r>
    </w:p>
    <w:p>
      <w:pPr>
        <w:pStyle w:val="Normal"/>
        <w:rPr>
          <w:lang w:val="es-CO"/>
        </w:rPr>
      </w:pPr>
      <w:r>
        <w:rPr>
          <w:lang w:val="es-CO"/>
        </w:rPr>
      </w:r>
    </w:p>
    <w:p>
      <w:pPr>
        <w:pStyle w:val="Normal"/>
        <w:rPr>
          <w:u w:val="single"/>
          <w:lang w:val="es-CO"/>
        </w:rPr>
      </w:pPr>
      <w:r>
        <w:rPr>
          <w:u w:val="single"/>
          <w:lang w:val="es-CO"/>
        </w:rPr>
        <w:t xml:space="preserve">Consulta de emergencia </w:t>
      </w:r>
    </w:p>
    <w:p>
      <w:pPr>
        <w:pStyle w:val="Normal"/>
        <w:rPr>
          <w:lang w:val="es-CO"/>
        </w:rPr>
      </w:pPr>
      <w:r>
        <w:rPr>
          <w:lang w:val="es-CO"/>
        </w:rPr>
        <w:t>24 horas al día, 7 días de la semana</w:t>
      </w:r>
    </w:p>
    <w:p>
      <w:pPr>
        <w:pStyle w:val="Normal"/>
        <w:rPr>
          <w:lang w:val="es-CO"/>
        </w:rPr>
      </w:pPr>
      <w:r>
        <w:rPr>
          <w:lang w:val="es-CO"/>
        </w:rPr>
        <w:t>Precio consulta: $15 | 60.000 pesos</w:t>
      </w:r>
    </w:p>
    <w:p>
      <w:pPr>
        <w:pStyle w:val="Normal"/>
        <w:rPr>
          <w:lang w:val="es-CO"/>
        </w:rPr>
      </w:pPr>
      <w:r>
        <w:rPr>
          <w:lang w:val="es-CO"/>
        </w:rPr>
      </w:r>
    </w:p>
    <w:p>
      <w:pPr>
        <w:pStyle w:val="Normal"/>
        <w:rPr>
          <w:u w:val="single"/>
          <w:lang w:val="es-CO"/>
        </w:rPr>
      </w:pPr>
      <w:r>
        <w:rPr>
          <w:u w:val="single"/>
          <w:lang w:val="es-CO"/>
        </w:rPr>
        <w:t>Hospitalización</w:t>
      </w:r>
    </w:p>
    <w:p>
      <w:pPr>
        <w:pStyle w:val="Normal"/>
        <w:rPr>
          <w:lang w:val="es-CO"/>
        </w:rPr>
      </w:pPr>
      <w:r>
        <w:rPr>
          <w:lang w:val="es-CO"/>
        </w:rPr>
        <w:t>24 horas al día, 7 días de la semana</w:t>
      </w:r>
    </w:p>
    <w:p>
      <w:pPr>
        <w:pStyle w:val="Normal"/>
        <w:rPr>
          <w:lang w:val="es-CO"/>
        </w:rPr>
      </w:pPr>
      <w:r>
        <w:rPr>
          <w:lang w:val="es-CO"/>
        </w:rPr>
        <w:t>Precio: noche: $15 | 60.000 pesos</w:t>
      </w:r>
    </w:p>
    <w:p>
      <w:pPr>
        <w:pStyle w:val="Normal"/>
        <w:rPr>
          <w:lang w:val="es-CO"/>
        </w:rPr>
      </w:pPr>
      <w:r>
        <w:rPr>
          <w:lang w:val="es-CO"/>
        </w:rPr>
      </w:r>
    </w:p>
    <w:p>
      <w:pPr>
        <w:pStyle w:val="Normal"/>
        <w:rPr>
          <w:u w:val="single"/>
          <w:lang w:val="es-CO"/>
        </w:rPr>
      </w:pPr>
      <w:r>
        <w:rPr>
          <w:u w:val="single"/>
          <w:lang w:val="es-CO"/>
        </w:rPr>
        <w:t>Laboratorio*</w:t>
      </w:r>
    </w:p>
    <w:p>
      <w:pPr>
        <w:pStyle w:val="Normal"/>
        <w:rPr>
          <w:lang w:val="es-CO"/>
        </w:rPr>
      </w:pPr>
      <w:r>
        <w:rPr>
          <w:lang w:val="es-CO"/>
        </w:rPr>
        <w:t>Ofrecemos pruebas de orina, heces y sangre.</w:t>
        <w:br/>
      </w:r>
    </w:p>
    <w:p>
      <w:pPr>
        <w:pStyle w:val="Normal"/>
        <w:rPr>
          <w:u w:val="single"/>
          <w:lang w:val="es-CO"/>
        </w:rPr>
      </w:pPr>
      <w:r>
        <w:rPr>
          <w:u w:val="single"/>
          <w:lang w:val="es-CO"/>
        </w:rPr>
        <w:t>Radiología*</w:t>
      </w:r>
    </w:p>
    <w:p>
      <w:pPr>
        <w:pStyle w:val="Normal"/>
        <w:rPr>
          <w:lang w:val="es-CO"/>
        </w:rPr>
      </w:pPr>
      <w:r>
        <w:rPr>
          <w:lang w:val="es-CO"/>
        </w:rPr>
        <w:t>Ofrecemos radiografías y ecografías.</w:t>
        <w:br/>
      </w:r>
    </w:p>
    <w:p>
      <w:pPr>
        <w:pStyle w:val="Normal"/>
        <w:rPr>
          <w:lang w:val="es-CO"/>
        </w:rPr>
      </w:pPr>
      <w:r>
        <w:rPr>
          <w:lang w:val="es-CO"/>
        </w:rPr>
        <w:t>*En general, como somos una organización sin fines de lucro, tratamos de mantener los precios bajos. Esto aplica solo a servicios con indicación médica, determinada por nuestros propios médicos. Para estudios solicitados por cuenta propia, se aplican tarifas comerciales más altas.</w:t>
      </w:r>
    </w:p>
    <w:p>
      <w:pPr>
        <w:pStyle w:val="Normal"/>
        <w:rPr>
          <w:lang w:val="es-CO"/>
        </w:rPr>
      </w:pPr>
      <w:r>
        <w:rPr>
          <w:lang w:val="es-CO"/>
        </w:rPr>
      </w:r>
    </w:p>
    <w:p>
      <w:pPr>
        <w:pStyle w:val="Normal"/>
        <w:rPr>
          <w:lang w:val="es-CO"/>
        </w:rPr>
      </w:pPr>
      <w:r>
        <w:rPr>
          <w:lang w:val="es-CO"/>
        </w:rPr>
      </w:r>
    </w:p>
    <w:p>
      <w:pPr>
        <w:pStyle w:val="Normal"/>
        <w:rPr>
          <w:b/>
          <w:bCs/>
          <w:lang w:val="es-CO"/>
        </w:rPr>
      </w:pPr>
      <w:r>
        <w:rPr>
          <w:b/>
          <w:bCs/>
          <w:lang w:val="es-CO"/>
        </w:rPr>
      </w:r>
      <w:r>
        <w:br w:type="page"/>
      </w:r>
    </w:p>
    <w:p>
      <w:pPr>
        <w:pStyle w:val="Normal"/>
        <w:spacing w:before="0" w:after="160"/>
        <w:rPr>
          <w:b/>
          <w:bCs/>
          <w:lang w:val="es-CO"/>
        </w:rPr>
      </w:pPr>
      <w:r>
        <w:rPr>
          <w:b/>
          <w:bCs/>
          <w:lang w:val="es-CO"/>
        </w:rPr>
        <w:t>Nuestro personal</w:t>
      </w:r>
    </w:p>
    <w:p>
      <w:pPr>
        <w:pStyle w:val="Normal"/>
        <w:rPr>
          <w:b/>
          <w:bCs/>
          <w:u w:val="single"/>
          <w:lang w:val="es-EC"/>
        </w:rPr>
      </w:pPr>
      <w:r>
        <w:rPr>
          <w:b/>
          <w:bCs/>
          <w:u w:val="single"/>
          <w:lang w:val="es-EC"/>
        </w:rPr>
        <w:t xml:space="preserve">Médicos </w:t>
      </w:r>
    </w:p>
    <w:p>
      <w:pPr>
        <w:pStyle w:val="Normal"/>
        <w:rPr>
          <w:lang w:val="es-EC"/>
        </w:rPr>
      </w:pPr>
      <w:r>
        <w:rPr/>
        <w:drawing>
          <wp:inline distT="0" distB="0" distL="0" distR="0">
            <wp:extent cx="2857500" cy="3810000"/>
            <wp:effectExtent l="0" t="0" r="0" b="0"/>
            <wp:docPr id="1" name="Afbeelding 7" descr="Afbeelding met persoon, Menselijk gezicht,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7" descr="Afbeelding met persoon, Menselijk gezicht, kleding, glimlach&#10;&#10;Door AI gegenereerde inhoud is mogelijk onjuist." title=""/>
                    <pic:cNvPicPr>
                      <a:picLocks noChangeAspect="1" noChangeArrowheads="1"/>
                    </pic:cNvPicPr>
                  </pic:nvPicPr>
                  <pic:blipFill>
                    <a:blip r:embed="rId2"/>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Carolien van der Ende-Bouwman</w:t>
      </w:r>
      <w:r>
        <w:rPr>
          <w:lang w:val="es-EC"/>
        </w:rPr>
        <w:br/>
        <w:t>Carolien es cofundadora de la Fundación Quina</w:t>
      </w:r>
      <w:ins w:id="16" w:author="Louisa Spaans" w:date="2025-07-14T17:58:00Z">
        <w:r>
          <w:rPr>
            <w:lang w:val="es-EC"/>
          </w:rPr>
          <w:t xml:space="preserve"> </w:t>
        </w:r>
      </w:ins>
      <w:r>
        <w:rPr>
          <w:lang w:val="es-EC"/>
        </w:rPr>
        <w:t>Care. Además de su trabajo como médica en el hospital, realiza tareas organizativas y administrativas para la fundación.</w:t>
      </w:r>
    </w:p>
    <w:p>
      <w:pPr>
        <w:pStyle w:val="Normal"/>
        <w:rPr>
          <w:lang w:val="es-EC"/>
        </w:rPr>
      </w:pPr>
      <w:r>
        <w:rPr>
          <w:lang w:val="es-EC"/>
        </w:rPr>
      </w:r>
      <w:r>
        <w:br w:type="page"/>
      </w:r>
    </w:p>
    <w:p>
      <w:pPr>
        <w:pStyle w:val="Normal"/>
        <w:spacing w:before="0" w:after="160"/>
        <w:rPr>
          <w:lang w:val="es-EC"/>
        </w:rPr>
      </w:pPr>
      <w:r>
        <w:rPr>
          <w:lang w:val="es-EC"/>
        </w:rPr>
      </w:r>
    </w:p>
    <w:p>
      <w:pPr>
        <w:pStyle w:val="Normal"/>
        <w:rPr>
          <w:lang w:val="es-EC"/>
        </w:rPr>
      </w:pPr>
      <w:r>
        <w:rPr/>
        <w:drawing>
          <wp:inline distT="0" distB="0" distL="0" distR="0">
            <wp:extent cx="2857500" cy="3810000"/>
            <wp:effectExtent l="0" t="0" r="0" b="0"/>
            <wp:docPr id="2" name="Afbeelding 6" descr="Afbeelding met persoon, Menselijk gezicht, glimlach, kleding&#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6" descr="Afbeelding met persoon, Menselijk gezicht, glimlach, kleding&#10;&#10;Door AI gegenereerde inhoud is mogelijk onjuist." title=""/>
                    <pic:cNvPicPr>
                      <a:picLocks noChangeAspect="1" noChangeArrowheads="1"/>
                    </pic:cNvPicPr>
                  </pic:nvPicPr>
                  <pic:blipFill>
                    <a:blip r:embed="rId3"/>
                    <a:stretch>
                      <a:fillRect/>
                    </a:stretch>
                  </pic:blipFill>
                  <pic:spPr bwMode="auto">
                    <a:xfrm>
                      <a:off x="0" y="0"/>
                      <a:ext cx="2857500" cy="3810000"/>
                    </a:xfrm>
                    <a:prstGeom prst="rect">
                      <a:avLst/>
                    </a:prstGeom>
                    <a:noFill/>
                  </pic:spPr>
                </pic:pic>
              </a:graphicData>
            </a:graphic>
          </wp:inline>
        </w:drawing>
      </w:r>
    </w:p>
    <w:p>
      <w:pPr>
        <w:pStyle w:val="Normal"/>
        <w:rPr>
          <w:b/>
          <w:bCs/>
          <w:lang w:val="nl-NL"/>
        </w:rPr>
      </w:pPr>
      <w:r>
        <w:rPr>
          <w:b/>
          <w:bCs/>
          <w:lang w:val="nl-NL"/>
        </w:rPr>
        <w:t>Jacob van der Ende</w:t>
      </w:r>
    </w:p>
    <w:p>
      <w:pPr>
        <w:pStyle w:val="Normal"/>
        <w:rPr>
          <w:lang w:val="es-419"/>
          <w:ins w:id="22" w:author="Louisa Spaans" w:date="2025-07-14T18:00:00Z"/>
        </w:rPr>
      </w:pPr>
      <w:r>
        <w:rPr>
          <w:lang w:val="es-419"/>
          <w:lang w:val="nl-NL"/>
          <w:rPrChange w:id="0" w:author="Louisa Spaans" w:date="2025-07-14T17:58:00Z">
            <w:rPr/>
          </w:rPrChange>
        </w:rPr>
        <w:t xml:space="preserve">Jacob </w:t>
      </w:r>
      <w:ins w:id="18" w:author="Louisa Spaans" w:date="2025-07-14T17:58:00Z">
        <w:r>
          <w:rPr>
            <w:lang w:val="es-EC"/>
          </w:rPr>
          <w:t>es cofundador de la Fundación Quina Care</w:t>
        </w:r>
      </w:ins>
      <w:del w:id="19" w:author="Louisa Spaans" w:date="2025-07-14T17:58:00Z">
        <w:r>
          <w:rPr>
            <w:lang w:val="es-419"/>
          </w:rPr>
          <w:delText>en Carolien hebben samen stichting Quina Care opgericht</w:delText>
        </w:r>
      </w:del>
      <w:r>
        <w:rPr>
          <w:lang w:val="es-419"/>
          <w:lang w:val="nl-NL"/>
          <w:rPrChange w:id="0" w:author="Louisa Spaans" w:date="2025-07-14T17:58:00Z">
            <w:rPr/>
          </w:rPrChange>
        </w:rPr>
        <w:t xml:space="preserve">. </w:t>
      </w:r>
      <w:ins w:id="21" w:author="Louisa Spaans" w:date="2025-07-14T18:00:00Z">
        <w:r>
          <w:rPr>
            <w:lang w:val="es-419"/>
          </w:rPr>
          <w:t>Jacob trabaja como médico y técnico de laboratorio y, además, es el director ejecutivo del hospital. </w:t>
        </w:r>
      </w:ins>
    </w:p>
    <w:p>
      <w:pPr>
        <w:pStyle w:val="Normal"/>
        <w:rPr>
          <w:lang w:val="es-419"/>
          <w:del w:id="24" w:author="Louisa Spaans" w:date="2025-07-14T18:01:00Z"/>
        </w:rPr>
      </w:pPr>
      <w:del w:id="23" w:author="Louisa Spaans" w:date="2025-07-14T18:01:00Z">
        <w:r>
          <w:rPr>
            <w:lang w:val="es-419"/>
          </w:rPr>
          <w:delText>Jacob is werkzaam als arts en laborant en is daarnaast de uitvoerend directeur van het ziekenhuis. Vanuit deze functie heeft hij onder andere de leiding over de verbouwing van het ziekenhuis.</w:delText>
        </w:r>
      </w:del>
    </w:p>
    <w:p>
      <w:pPr>
        <w:pStyle w:val="Normal"/>
        <w:rPr>
          <w:lang w:val="es-419"/>
          <w:del w:id="26" w:author="Louisa Spaans" w:date="2025-07-14T18:01:00Z"/>
        </w:rPr>
      </w:pPr>
      <w:del w:id="25" w:author="Louisa Spaans" w:date="2025-07-14T18:01:00Z">
        <w:r>
          <w:rPr>
            <w:lang w:val="es-419"/>
          </w:rPr>
        </w:r>
      </w:del>
      <w:r>
        <w:br w:type="page"/>
      </w:r>
    </w:p>
    <w:p>
      <w:pPr>
        <w:pStyle w:val="Normal"/>
        <w:spacing w:before="0" w:after="160"/>
        <w:rPr>
          <w:lang w:val="es-419"/>
        </w:rPr>
      </w:pPr>
      <w:r>
        <w:rPr>
          <w:lang w:val="es-419"/>
          <w:rPrChange w:id="0" w:author="Louisa Spaans" w:date="2025-07-14T18:00:00Z"/>
        </w:rPr>
        <w:rPrChange w:id="0" w:author="Louisa Spaans" w:date="2025-07-14T18:00:00Z"/>
      </w:r>
    </w:p>
    <w:p>
      <w:pPr>
        <w:pStyle w:val="Normal"/>
        <w:rPr>
          <w:lang w:val="es-EC"/>
        </w:rPr>
      </w:pPr>
      <w:r>
        <w:rPr/>
        <w:drawing>
          <wp:inline distT="0" distB="0" distL="0" distR="0">
            <wp:extent cx="2857500" cy="3810000"/>
            <wp:effectExtent l="0" t="0" r="0" b="0"/>
            <wp:docPr id="3" name="Afbeelding 5" descr="Afbeelding met Menselijk gezicht, persoon,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5" descr="Afbeelding met Menselijk gezicht, persoon, kleding, glimlach&#10;&#10;Door AI gegenereerde inhoud is mogelijk onjuist." title=""/>
                    <pic:cNvPicPr>
                      <a:picLocks noChangeAspect="1" noChangeArrowheads="1"/>
                    </pic:cNvPicPr>
                  </pic:nvPicPr>
                  <pic:blipFill>
                    <a:blip r:embed="rId4"/>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Andrea Paola Tenorio Chamba</w:t>
      </w:r>
      <w:r>
        <w:rPr>
          <w:lang w:val="es-EC"/>
        </w:rPr>
        <w:br/>
        <w:t xml:space="preserve">Andrea (Pao) trabaja como médica desde mayo de 2022. Junto con Carolien y Jacob atiende a los pacientes en la consulta externa y en las salas de hospitalización. </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4" name="Afbeelding 4" descr="Afbeelding met Menselijk gezicht, persoon, glimlach, kleding&#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Menselijk gezicht, persoon, glimlach, kleding&#10;&#10;Door AI gegenereerde inhoud is mogelijk onjuist." title=""/>
                    <pic:cNvPicPr>
                      <a:picLocks noChangeAspect="1" noChangeArrowheads="1"/>
                    </pic:cNvPicPr>
                  </pic:nvPicPr>
                  <pic:blipFill>
                    <a:blip r:embed="rId5"/>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Priscila Chacón de la Portilla</w:t>
      </w:r>
      <w:r>
        <w:rPr>
          <w:lang w:val="es-EC"/>
        </w:rPr>
        <w:br/>
        <w:t>Priscila trabaja como médica desde finales de febrero de 2025. Con la apertura de quirófano y sala de partos, apoya en la atención continua en las salas de hospitalización.</w:t>
      </w:r>
    </w:p>
    <w:p>
      <w:pPr>
        <w:pStyle w:val="Normal"/>
        <w:rPr>
          <w:lang w:val="es-EC"/>
        </w:rPr>
      </w:pPr>
      <w:r>
        <w:rPr>
          <w:lang w:val="es-EC"/>
        </w:rPr>
      </w:r>
    </w:p>
    <w:p>
      <w:pPr>
        <w:pStyle w:val="Normal"/>
        <w:rPr>
          <w:lang w:val="es-EC"/>
        </w:rPr>
      </w:pPr>
      <w:r>
        <w:rPr>
          <w:lang w:val="es-EC"/>
        </w:rPr>
      </w:r>
      <w:r>
        <w:br w:type="page"/>
      </w:r>
    </w:p>
    <w:p>
      <w:pPr>
        <w:pStyle w:val="Normal"/>
        <w:spacing w:before="0" w:after="160"/>
        <w:rPr>
          <w:b/>
          <w:bCs/>
          <w:u w:val="single"/>
          <w:lang w:val="es-EC"/>
        </w:rPr>
      </w:pPr>
      <w:r>
        <w:rPr>
          <w:b/>
          <w:bCs/>
          <w:u w:val="single"/>
          <w:lang w:val="es-EC"/>
        </w:rPr>
        <w:t>Técnicas de laboratorio</w:t>
      </w:r>
    </w:p>
    <w:p>
      <w:pPr>
        <w:pStyle w:val="Normal"/>
        <w:rPr>
          <w:lang w:val="es-EC"/>
        </w:rPr>
      </w:pPr>
      <w:r>
        <w:rPr/>
        <w:drawing>
          <wp:inline distT="0" distB="0" distL="0" distR="0">
            <wp:extent cx="2857500" cy="3810000"/>
            <wp:effectExtent l="0" t="0" r="0" b="0"/>
            <wp:docPr id="5" name="Afbeelding 11" descr="Afbeelding met Menselijk gezicht, kleding, persoon,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1" descr="Afbeelding met Menselijk gezicht, kleding, persoon, glimlach&#10;&#10;Door AI gegenereerde inhoud is mogelijk onjuist." title=""/>
                    <pic:cNvPicPr>
                      <a:picLocks noChangeAspect="1" noChangeArrowheads="1"/>
                    </pic:cNvPicPr>
                  </pic:nvPicPr>
                  <pic:blipFill>
                    <a:blip r:embed="rId6"/>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María Vanessa Dávila Campos</w:t>
      </w:r>
      <w:r>
        <w:rPr>
          <w:lang w:val="es-EC"/>
        </w:rPr>
        <w:br/>
        <w:t>Vanessa trabaja como laboratorista desde julio de 2022. Junto con Jacob realiza la mayoría de las pruebas diagnósticas del laboratorio y apoya también en investigaciones.</w:t>
      </w:r>
    </w:p>
    <w:p>
      <w:pPr>
        <w:pStyle w:val="Normal"/>
        <w:rPr>
          <w:lang w:val="es-EC"/>
        </w:rPr>
      </w:pPr>
      <w:r>
        <w:rPr>
          <w:lang w:val="es-EC"/>
        </w:rPr>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6" name="Afbeelding 10" descr="Afbeelding met Menselijk gezicht, persoon,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0" descr="Afbeelding met Menselijk gezicht, persoon, kleding, glimlach&#10;&#10;Door AI gegenereerde inhoud is mogelijk onjuist." title=""/>
                    <pic:cNvPicPr>
                      <a:picLocks noChangeAspect="1" noChangeArrowheads="1"/>
                    </pic:cNvPicPr>
                  </pic:nvPicPr>
                  <pic:blipFill>
                    <a:blip r:embed="rId7"/>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Patricia Picón Nadales</w:t>
      </w:r>
      <w:r>
        <w:rPr>
          <w:lang w:val="es-EC"/>
        </w:rPr>
        <w:br/>
        <w:t>Patricia trabaja desde febrero de 2025 como laboratorista a medio tiempo. Apoya en momentos de alta demanda o cuando otros colegas están ausentes, y su rol crecerá con el hospital.</w:t>
      </w:r>
    </w:p>
    <w:p>
      <w:pPr>
        <w:pStyle w:val="Normal"/>
        <w:rPr>
          <w:lang w:val="es-EC"/>
        </w:rPr>
      </w:pPr>
      <w:r>
        <w:rPr>
          <w:lang w:val="es-EC"/>
        </w:rPr>
        <w:t xml:space="preserve"> </w:t>
      </w:r>
    </w:p>
    <w:p>
      <w:pPr>
        <w:pStyle w:val="Normal"/>
        <w:rPr>
          <w:lang w:val="es-EC"/>
        </w:rPr>
      </w:pPr>
      <w:r>
        <w:rPr>
          <w:lang w:val="es-EC"/>
        </w:rPr>
      </w:r>
    </w:p>
    <w:p>
      <w:pPr>
        <w:pStyle w:val="Normal"/>
        <w:rPr>
          <w:lang w:val="es-EC"/>
        </w:rPr>
      </w:pPr>
      <w:r>
        <w:rPr>
          <w:lang w:val="es-EC"/>
        </w:rPr>
      </w:r>
    </w:p>
    <w:p>
      <w:pPr>
        <w:pStyle w:val="Normal"/>
        <w:rPr>
          <w:lang w:val="es-EC"/>
        </w:rPr>
      </w:pPr>
      <w:r>
        <w:rPr>
          <w:lang w:val="es-EC"/>
        </w:rPr>
      </w:r>
      <w:r>
        <w:br w:type="page"/>
      </w:r>
    </w:p>
    <w:p>
      <w:pPr>
        <w:pStyle w:val="Normal"/>
        <w:spacing w:before="0" w:after="160"/>
        <w:rPr>
          <w:b/>
          <w:bCs/>
          <w:u w:val="single"/>
          <w:lang w:val="es-EC"/>
        </w:rPr>
      </w:pPr>
      <w:r>
        <w:rPr>
          <w:b/>
          <w:bCs/>
          <w:u w:val="single"/>
          <w:lang w:val="es-EC"/>
        </w:rPr>
        <w:t xml:space="preserve">Enfermeros </w:t>
      </w:r>
    </w:p>
    <w:p>
      <w:pPr>
        <w:pStyle w:val="Normal"/>
        <w:rPr>
          <w:b/>
          <w:bCs/>
          <w:lang w:val="es-EC"/>
        </w:rPr>
      </w:pPr>
      <w:r>
        <w:rPr>
          <w:b/>
          <w:bCs/>
          <w:lang w:val="es-EC"/>
        </w:rPr>
      </w:r>
    </w:p>
    <w:p>
      <w:pPr>
        <w:pStyle w:val="Normal"/>
        <w:rPr>
          <w:b/>
          <w:bCs/>
          <w:lang w:val="es-EC"/>
        </w:rPr>
      </w:pPr>
      <w:r>
        <w:rPr/>
        <w:drawing>
          <wp:inline distT="0" distB="0" distL="0" distR="0">
            <wp:extent cx="2857500" cy="3810000"/>
            <wp:effectExtent l="0" t="0" r="0" b="0"/>
            <wp:docPr id="7" name="Afbeelding 27" descr="Afbeelding met persoon, Menselijk gezicht,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27" descr="Afbeelding met persoon, Menselijk gezicht, kleding, glimlach&#10;&#10;Door AI gegenereerde inhoud is mogelijk onjuist." title=""/>
                    <pic:cNvPicPr>
                      <a:picLocks noChangeAspect="1" noChangeArrowheads="1"/>
                    </pic:cNvPicPr>
                  </pic:nvPicPr>
                  <pic:blipFill>
                    <a:blip r:embed="rId8"/>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Andrea Díaz Sáenz</w:t>
      </w:r>
      <w:r>
        <w:rPr>
          <w:lang w:val="es-EC"/>
        </w:rPr>
        <w:br/>
        <w:t>Andrea trabaja como auxiliar de enfermería desde el primer día de apertura del Hospital San Miguel. Ha acompañado todo el crecimiento desde consultorio hasta hospital completo.</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8" name="Afbeelding 26" descr="Afbeelding met persoon, kleding, Menselijk gezicht,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26" descr="Afbeelding met persoon, kleding, Menselijk gezicht, glimlach&#10;&#10;Door AI gegenereerde inhoud is mogelijk onjuist." title=""/>
                    <pic:cNvPicPr>
                      <a:picLocks noChangeAspect="1" noChangeArrowheads="1"/>
                    </pic:cNvPicPr>
                  </pic:nvPicPr>
                  <pic:blipFill>
                    <a:blip r:embed="rId9"/>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Gladys Mamallacta Andi</w:t>
      </w:r>
      <w:r>
        <w:rPr>
          <w:lang w:val="es-EC"/>
        </w:rPr>
        <w:br/>
        <w:t>Gladys se unió al equipo en febrero de 2022 como auxiliar de enfermería. Actualmente está en formación para convertirse en licenciada en enfermería.</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9" name="Afbeelding 25" descr="Afbeelding met persoon, Menselijk gezicht, kleding, boord&#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25" descr="Afbeelding met persoon, Menselijk gezicht, kleding, boord&#10;&#10;Door AI gegenereerde inhoud is mogelijk onjuist." title=""/>
                    <pic:cNvPicPr>
                      <a:picLocks noChangeAspect="1" noChangeArrowheads="1"/>
                    </pic:cNvPicPr>
                  </pic:nvPicPr>
                  <pic:blipFill>
                    <a:blip r:embed="rId10"/>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Jessica Rodríguez Valencia</w:t>
      </w:r>
      <w:r>
        <w:rPr>
          <w:lang w:val="es-EC"/>
        </w:rPr>
        <w:br/>
        <w:t>Jessica comenzó en julio de 2023 como licenciada en enfermería. Atiende a los pacientes hospitalizados y también colabora en la consulta externa.</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0" name="Afbeelding 24" descr="Afbeelding met Menselijk gezicht, persoon,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24" descr="Afbeelding met Menselijk gezicht, persoon, kleding, glimlach&#10;&#10;Door AI gegenereerde inhoud is mogelijk onjuist." title=""/>
                    <pic:cNvPicPr>
                      <a:picLocks noChangeAspect="1" noChangeArrowheads="1"/>
                    </pic:cNvPicPr>
                  </pic:nvPicPr>
                  <pic:blipFill>
                    <a:blip r:embed="rId11"/>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Gema Karolina Zambrano García</w:t>
      </w:r>
      <w:r>
        <w:rPr>
          <w:lang w:val="es-EC"/>
        </w:rPr>
        <w:br/>
        <w:t>Gema trabaja como licenciada en enfermería desde julio de 2023. Brinda atención tanto en las salas de hospitalización como en la consulta externa.</w:t>
        <w:br/>
        <w:br/>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1" name="Afbeelding 23" descr="Afbeelding met Menselijk gezicht, persoon, kleding, person&#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23" descr="Afbeelding met Menselijk gezicht, persoon, kleding, person&#10;&#10;Door AI gegenereerde inhoud is mogelijk onjuist." title=""/>
                    <pic:cNvPicPr>
                      <a:picLocks noChangeAspect="1" noChangeArrowheads="1"/>
                    </pic:cNvPicPr>
                  </pic:nvPicPr>
                  <pic:blipFill>
                    <a:blip r:embed="rId12"/>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Angelo Xavier Reyes Barco</w:t>
      </w:r>
      <w:r>
        <w:rPr>
          <w:lang w:val="es-EC"/>
        </w:rPr>
        <w:br/>
        <w:t>Angelo forma parte del equipo desde agosto de 2023 como licenciado en enfermería, con turnos en hospitalización y apoyo en urgencias.</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2" name="Afbeelding 22" descr="Afbeelding met Menselijk gezicht, persoon,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2" descr="Afbeelding met Menselijk gezicht, persoon, kleding, glimlach&#10;&#10;Door AI gegenereerde inhoud is mogelijk onjuist." title=""/>
                    <pic:cNvPicPr>
                      <a:picLocks noChangeAspect="1" noChangeArrowheads="1"/>
                    </pic:cNvPicPr>
                  </pic:nvPicPr>
                  <pic:blipFill>
                    <a:blip r:embed="rId13"/>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Karen Jurado Tamba</w:t>
      </w:r>
      <w:r>
        <w:rPr>
          <w:lang w:val="es-EC"/>
        </w:rPr>
        <w:br/>
        <w:t>Karen se integró en abril de 2024 como licenciada en enfermería. Participa en la atención continua y colabora también en emergencias y procedimientos quirúrgicos.</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3" name="Afbeelding 21" descr="Afbeelding met persoon, Menselijk gezicht, kleding, muur&#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1" descr="Afbeelding met persoon, Menselijk gezicht, kleding, muur&#10;&#10;Door AI gegenereerde inhoud is mogelijk onjuist." title=""/>
                    <pic:cNvPicPr>
                      <a:picLocks noChangeAspect="1" noChangeArrowheads="1"/>
                    </pic:cNvPicPr>
                  </pic:nvPicPr>
                  <pic:blipFill>
                    <a:blip r:embed="rId14"/>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Elvis David Salazar Iles</w:t>
        <w:br/>
      </w:r>
      <w:r>
        <w:rPr>
          <w:lang w:val="es-EC"/>
        </w:rPr>
        <w:t>Elvis comenzó en el hospital como contratista de obras, encargado de las remodelaciones. Más tarde inició su formación como auxiliar de enfermería y actualmente forma parte activa del equipo de salud.</w:t>
      </w:r>
    </w:p>
    <w:p>
      <w:pPr>
        <w:pStyle w:val="Normal"/>
        <w:rPr>
          <w:b/>
          <w:bCs/>
          <w:lang w:val="es-EC"/>
        </w:rPr>
      </w:pPr>
      <w:r>
        <w:rPr>
          <w:b/>
          <w:bCs/>
          <w:lang w:val="es-EC"/>
        </w:rPr>
      </w:r>
      <w:r>
        <w:br w:type="page"/>
      </w:r>
    </w:p>
    <w:p>
      <w:pPr>
        <w:pStyle w:val="Normal"/>
        <w:spacing w:before="0" w:after="160"/>
        <w:rPr>
          <w:lang w:val="es-EC"/>
        </w:rPr>
      </w:pPr>
      <w:r>
        <w:rPr/>
        <w:drawing>
          <wp:inline distT="0" distB="0" distL="0" distR="0">
            <wp:extent cx="2857500" cy="3810000"/>
            <wp:effectExtent l="0" t="0" r="0" b="0"/>
            <wp:docPr id="14" name="Afbeelding 20" descr="Afbeelding met Menselijk gezicht, persoon,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20" descr="Afbeelding met Menselijk gezicht, persoon, kleding, glimlach&#10;&#10;Door AI gegenereerde inhoud is mogelijk onjuist." title=""/>
                    <pic:cNvPicPr>
                      <a:picLocks noChangeAspect="1" noChangeArrowheads="1"/>
                    </pic:cNvPicPr>
                  </pic:nvPicPr>
                  <pic:blipFill>
                    <a:blip r:embed="rId15"/>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Mercedes Lidia Dagua Noteno</w:t>
      </w:r>
      <w:r>
        <w:rPr>
          <w:lang w:val="es-EC"/>
        </w:rPr>
        <w:br/>
        <w:t>Mercedes trabaja desde marzo de 2025 como auxiliar de enfermería en modalidad de turnos flexibles, ayudando según la necesidad del equipo.</w:t>
      </w:r>
    </w:p>
    <w:p>
      <w:pPr>
        <w:pStyle w:val="Normal"/>
        <w:rPr>
          <w:lang w:val="es-EC"/>
        </w:rPr>
      </w:pPr>
      <w:r>
        <w:rPr>
          <w:lang w:val="es-EC"/>
        </w:rPr>
      </w:r>
      <w:r>
        <w:br w:type="page"/>
      </w:r>
    </w:p>
    <w:p>
      <w:pPr>
        <w:pStyle w:val="Normal"/>
        <w:spacing w:before="0" w:after="160"/>
        <w:rPr>
          <w:b/>
          <w:bCs/>
          <w:u w:val="single"/>
          <w:lang w:val="es-EC"/>
        </w:rPr>
      </w:pPr>
      <w:r>
        <w:rPr>
          <w:b/>
          <w:bCs/>
          <w:u w:val="single"/>
          <w:lang w:val="es-EC"/>
        </w:rPr>
        <w:t>Administración, recepción y limpieza</w:t>
      </w:r>
    </w:p>
    <w:p>
      <w:pPr>
        <w:pStyle w:val="Normal"/>
        <w:rPr>
          <w:lang w:val="es-EC"/>
        </w:rPr>
      </w:pPr>
      <w:r>
        <w:rPr/>
        <w:drawing>
          <wp:inline distT="0" distB="0" distL="0" distR="0">
            <wp:extent cx="2857500" cy="3810000"/>
            <wp:effectExtent l="0" t="0" r="0" b="0"/>
            <wp:docPr id="15" name="Afbeelding 37" descr="Afbeelding met Menselijk gezicht, kleding, persoon,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37" descr="Afbeelding met Menselijk gezicht, kleding, persoon, glimlach&#10;&#10;Door AI gegenereerde inhoud is mogelijk onjuist." title=""/>
                    <pic:cNvPicPr>
                      <a:picLocks noChangeAspect="1" noChangeArrowheads="1"/>
                    </pic:cNvPicPr>
                  </pic:nvPicPr>
                  <pic:blipFill>
                    <a:blip r:embed="rId16"/>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Rosa Elvira Pérez Tobar</w:t>
      </w:r>
      <w:r>
        <w:rPr>
          <w:lang w:val="es-EC"/>
        </w:rPr>
        <w:br/>
        <w:t>Rosa trabaja desde el primer día como recepcionista del hospital. Tras finalizar una maestría en administración hospitalaria, también se encarga de tareas administrativas.</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6" name="Afbeelding 36" descr="Afbeelding met Menselijk gezicht, persoon, glimlach, kleding&#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36" descr="Afbeelding met Menselijk gezicht, persoon, glimlach, kleding&#10;&#10;Door AI gegenereerde inhoud is mogelijk onjuist." title=""/>
                    <pic:cNvPicPr>
                      <a:picLocks noChangeAspect="1" noChangeArrowheads="1"/>
                    </pic:cNvPicPr>
                  </pic:nvPicPr>
                  <pic:blipFill>
                    <a:blip r:embed="rId17"/>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Ámbar Villafuerte Pazmiño</w:t>
      </w:r>
      <w:r>
        <w:rPr>
          <w:lang w:val="es-EC"/>
        </w:rPr>
        <w:br/>
        <w:t>Ámbar comenzó como recepcionista en febrero de 2024 y ha asumido más funciones en recepción mientras Rosa apoya en la administración.</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7" name="Afbeelding 35" descr="Afbeelding met Menselijk gezicht, persoon, glimlach, kleding&#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35" descr="Afbeelding met Menselijk gezicht, persoon, glimlach, kleding&#10;&#10;Door AI gegenereerde inhoud is mogelijk onjuist." title=""/>
                    <pic:cNvPicPr>
                      <a:picLocks noChangeAspect="1" noChangeArrowheads="1"/>
                    </pic:cNvPicPr>
                  </pic:nvPicPr>
                  <pic:blipFill>
                    <a:blip r:embed="rId18"/>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Martha Lidia Arimuya Tanguila</w:t>
      </w:r>
      <w:r>
        <w:rPr>
          <w:lang w:val="es-EC"/>
        </w:rPr>
        <w:br/>
        <w:t>Martha trabaja como personal de limpieza desde la apertura del hospital y también se encargó de preparar y limpiar todo el equipo recibido desde el extranjero.</w:t>
        <w:br/>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8" name="Afbeelding 34" descr="Afbeelding met persoon, kleding, Menselijk gezicht, poloshirt&#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34" descr="Afbeelding met persoon, kleding, Menselijk gezicht, poloshirt&#10;&#10;Door AI gegenereerde inhoud is mogelijk onjuist." title=""/>
                    <pic:cNvPicPr>
                      <a:picLocks noChangeAspect="1" noChangeArrowheads="1"/>
                    </pic:cNvPicPr>
                  </pic:nvPicPr>
                  <pic:blipFill>
                    <a:blip r:embed="rId19"/>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Marilú Isabel Calderón Hidalgo</w:t>
      </w:r>
      <w:r>
        <w:rPr>
          <w:lang w:val="es-EC"/>
        </w:rPr>
        <w:br/>
        <w:t>Marilú se integró en marzo de 2023 como personal de limpieza. Apoya en el aseo general del hospital y el manejo de ropa hospitalaria.</w:t>
      </w:r>
    </w:p>
    <w:p>
      <w:pPr>
        <w:pStyle w:val="Normal"/>
        <w:rPr>
          <w:lang w:val="es-EC"/>
        </w:rPr>
      </w:pPr>
      <w:r>
        <w:rPr>
          <w:lang w:val="es-EC"/>
        </w:rPr>
      </w:r>
      <w:r>
        <w:br w:type="page"/>
      </w:r>
    </w:p>
    <w:p>
      <w:pPr>
        <w:pStyle w:val="Normal"/>
        <w:spacing w:before="0" w:after="160"/>
        <w:rPr>
          <w:lang w:val="es-EC"/>
        </w:rPr>
      </w:pPr>
      <w:r>
        <w:rPr/>
        <w:drawing>
          <wp:inline distT="0" distB="0" distL="0" distR="0">
            <wp:extent cx="2857500" cy="3810000"/>
            <wp:effectExtent l="0" t="0" r="0" b="0"/>
            <wp:docPr id="19" name="Afbeelding 33" descr="Afbeelding met persoon, Menselijk gezicht, kleding, glimlach&#10;&#10;Door AI gegenereerde inhoud is mogelijk onjuis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33" descr="Afbeelding met persoon, Menselijk gezicht, kleding, glimlach&#10;&#10;Door AI gegenereerde inhoud is mogelijk onjuist." title=""/>
                    <pic:cNvPicPr>
                      <a:picLocks noChangeAspect="1" noChangeArrowheads="1"/>
                    </pic:cNvPicPr>
                  </pic:nvPicPr>
                  <pic:blipFill>
                    <a:blip r:embed="rId20"/>
                    <a:stretch>
                      <a:fillRect/>
                    </a:stretch>
                  </pic:blipFill>
                  <pic:spPr bwMode="auto">
                    <a:xfrm>
                      <a:off x="0" y="0"/>
                      <a:ext cx="2857500" cy="3810000"/>
                    </a:xfrm>
                    <a:prstGeom prst="rect">
                      <a:avLst/>
                    </a:prstGeom>
                    <a:noFill/>
                  </pic:spPr>
                </pic:pic>
              </a:graphicData>
            </a:graphic>
          </wp:inline>
        </w:drawing>
      </w:r>
    </w:p>
    <w:p>
      <w:pPr>
        <w:pStyle w:val="Normal"/>
        <w:rPr>
          <w:lang w:val="es-EC"/>
        </w:rPr>
      </w:pPr>
      <w:r>
        <w:rPr>
          <w:b/>
          <w:bCs/>
          <w:lang w:val="es-EC"/>
        </w:rPr>
        <w:t>Maribel Magalí Chacón Aguilar</w:t>
      </w:r>
      <w:r>
        <w:rPr>
          <w:lang w:val="es-EC"/>
        </w:rPr>
        <w:br/>
        <w:t>Magalí forma parte del equipo de limpieza desde mayo de 2024. Además, se encarga de preparar las comidas sanas para los pacientes hospitalizados.</w:t>
      </w:r>
    </w:p>
    <w:p>
      <w:pPr>
        <w:pStyle w:val="Normal"/>
        <w:rPr>
          <w:b/>
          <w:bCs/>
          <w:lang w:val="es-CO"/>
        </w:rPr>
      </w:pPr>
      <w:r>
        <w:rPr>
          <w:b/>
          <w:bCs/>
          <w:lang w:val="es-CO"/>
        </w:rPr>
      </w:r>
      <w:r>
        <w:br w:type="page"/>
      </w:r>
    </w:p>
    <w:p>
      <w:pPr>
        <w:pStyle w:val="Normal"/>
        <w:spacing w:before="0" w:after="160"/>
        <w:rPr>
          <w:b/>
          <w:bCs/>
          <w:lang w:val="es-CO"/>
        </w:rPr>
      </w:pPr>
      <w:r>
        <w:rPr>
          <w:b/>
          <w:bCs/>
          <w:lang w:val="es-CO"/>
        </w:rPr>
        <w:t>Investigación científica</w:t>
      </w:r>
    </w:p>
    <w:p>
      <w:pPr>
        <w:pStyle w:val="Normal"/>
        <w:rPr>
          <w:lang w:val="es-CO"/>
        </w:rPr>
      </w:pPr>
      <w:r>
        <w:rPr>
          <w:lang w:val="es-CO"/>
        </w:rPr>
        <w:t>Además de brindar atención médica, en el Hospital San Miguel también realizamos investigaciones sobre enfermedades comunes en la región, como el dengue. Estas investigaciones son realizadas por nuestros médicos y personal de laboratorio, con el objetivo de mejorar la atención y el conocimiento médico en el largo plazo.</w:t>
      </w:r>
    </w:p>
    <w:p>
      <w:pPr>
        <w:pStyle w:val="Normal"/>
        <w:rPr>
          <w:lang w:val="es-CO"/>
        </w:rPr>
      </w:pPr>
      <w:r>
        <w:rPr>
          <w:lang w:val="es-CO"/>
        </w:rPr>
        <w:t xml:space="preserve">Es posible que en algún momento </w:t>
      </w:r>
      <w:ins w:id="28" w:author="Louisa Spaans" w:date="2025-07-14T18:09:00Z">
        <w:r>
          <w:rPr>
            <w:lang w:val="es-CO"/>
          </w:rPr>
          <w:t xml:space="preserve">reciba una invitación </w:t>
        </w:r>
      </w:ins>
      <w:del w:id="29" w:author="Louisa Spaans" w:date="2025-07-14T18:09:00Z">
        <w:r>
          <w:rPr>
            <w:lang w:val="es-CO"/>
          </w:rPr>
          <w:delText>se te invite a</w:delText>
        </w:r>
      </w:del>
      <w:ins w:id="30" w:author="Louisa Spaans" w:date="2025-07-14T18:09:00Z">
        <w:r>
          <w:rPr>
            <w:lang w:val="es-CO"/>
          </w:rPr>
          <w:t>para</w:t>
        </w:r>
      </w:ins>
      <w:r>
        <w:rPr>
          <w:lang w:val="es-CO"/>
        </w:rPr>
        <w:t xml:space="preserve"> participar en un estudio. </w:t>
      </w:r>
      <w:ins w:id="31" w:author="Louisa Spaans" w:date="2025-07-14T18:09:00Z">
        <w:r>
          <w:rPr>
            <w:lang w:val="es-CO"/>
          </w:rPr>
          <w:t>S</w:t>
        </w:r>
      </w:ins>
      <w:del w:id="32" w:author="Louisa Spaans" w:date="2025-07-14T18:09:00Z">
        <w:r>
          <w:rPr>
            <w:lang w:val="es-CO"/>
          </w:rPr>
          <w:delText>T</w:delText>
        </w:r>
      </w:del>
      <w:r>
        <w:rPr>
          <w:lang w:val="es-CO"/>
        </w:rPr>
        <w:t xml:space="preserve">u colaboración es completamente </w:t>
      </w:r>
      <w:r>
        <w:rPr>
          <w:b/>
          <w:bCs/>
          <w:lang w:val="es-CO"/>
        </w:rPr>
        <w:t>voluntaria</w:t>
      </w:r>
      <w:r>
        <w:rPr>
          <w:lang w:val="es-CO"/>
        </w:rPr>
        <w:t xml:space="preserve"> y siempre </w:t>
      </w:r>
      <w:ins w:id="33" w:author="Louisa Spaans" w:date="2025-07-14T18:10:00Z">
        <w:r>
          <w:rPr>
            <w:lang w:val="es-CO"/>
          </w:rPr>
          <w:t xml:space="preserve">recibirá la información necesaria antes de participar. </w:t>
        </w:r>
      </w:ins>
      <w:del w:id="34" w:author="Louisa Spaans" w:date="2025-07-14T18:10:00Z">
        <w:r>
          <w:rPr>
            <w:lang w:val="es-CO"/>
          </w:rPr>
          <w:delText xml:space="preserve">se te explicará claramente de qué se trata antes de participar. </w:delText>
        </w:r>
      </w:del>
      <w:r>
        <w:rPr>
          <w:lang w:val="es-CO"/>
        </w:rPr>
        <w:t xml:space="preserve">Toda la información médica será tratada de forma </w:t>
      </w:r>
      <w:r>
        <w:rPr>
          <w:b/>
          <w:bCs/>
          <w:lang w:val="es-CO"/>
        </w:rPr>
        <w:t>anónima y confidencial</w:t>
      </w:r>
      <w:r>
        <w:rPr>
          <w:lang w:val="es-CO"/>
        </w:rPr>
        <w:t>.</w:t>
      </w:r>
    </w:p>
    <w:p>
      <w:pPr>
        <w:pStyle w:val="Normal"/>
        <w:rPr>
          <w:lang w:val="es-CO"/>
        </w:rPr>
      </w:pPr>
      <w:r>
        <w:rPr>
          <w:lang w:val="es-CO"/>
        </w:rPr>
        <w:t>Participar en estos estudios puede ayudar significativamente a mejorar la salud en nuestra comunidad. Si desea</w:t>
      </w:r>
      <w:ins w:id="35" w:author="Louisa Spaans" w:date="2025-07-14T18:12:00Z">
        <w:r>
          <w:rPr>
            <w:lang w:val="es-CO"/>
          </w:rPr>
          <w:t xml:space="preserve"> </w:t>
        </w:r>
      </w:ins>
      <w:del w:id="36" w:author="Louisa Spaans" w:date="2025-07-14T18:12:00Z">
        <w:r>
          <w:rPr>
            <w:lang w:val="es-CO"/>
          </w:rPr>
          <w:delText xml:space="preserve">s </w:delText>
        </w:r>
      </w:del>
      <w:r>
        <w:rPr>
          <w:lang w:val="es-CO"/>
        </w:rPr>
        <w:t xml:space="preserve">más información, consulta al médico que </w:t>
      </w:r>
      <w:ins w:id="37" w:author="Louisa Spaans" w:date="2025-07-14T18:12:00Z">
        <w:r>
          <w:rPr>
            <w:lang w:val="es-CO"/>
          </w:rPr>
          <w:t>le</w:t>
        </w:r>
      </w:ins>
      <w:del w:id="38" w:author="Louisa Spaans" w:date="2025-07-14T18:12:00Z">
        <w:r>
          <w:rPr>
            <w:lang w:val="es-CO"/>
          </w:rPr>
          <w:delText>te</w:delText>
        </w:r>
      </w:del>
      <w:r>
        <w:rPr>
          <w:lang w:val="es-CO"/>
        </w:rPr>
        <w:t xml:space="preserve"> atiende.</w:t>
      </w:r>
    </w:p>
    <w:p>
      <w:pPr>
        <w:pStyle w:val="Normal"/>
        <w:rPr>
          <w:b/>
          <w:bCs/>
          <w:lang w:val="es-CO"/>
        </w:rPr>
      </w:pPr>
      <w:r>
        <w:rPr>
          <w:b/>
          <w:bCs/>
          <w:lang w:val="es-CO"/>
        </w:rPr>
      </w:r>
    </w:p>
    <w:p>
      <w:pPr>
        <w:pStyle w:val="Normal"/>
        <w:rPr>
          <w:b/>
          <w:bCs/>
          <w:lang w:val="es-CO"/>
        </w:rPr>
      </w:pPr>
      <w:r>
        <w:rPr>
          <w:b/>
          <w:bCs/>
          <w:lang w:val="es-CO"/>
        </w:rPr>
      </w:r>
    </w:p>
    <w:p>
      <w:pPr>
        <w:pStyle w:val="Normal"/>
        <w:rPr>
          <w:b/>
          <w:bCs/>
          <w:lang w:val="es-CO"/>
        </w:rPr>
      </w:pPr>
      <w:r>
        <w:rPr>
          <w:b/>
          <w:bCs/>
          <w:lang w:val="es-CO"/>
        </w:rPr>
      </w:r>
      <w:r>
        <w:br w:type="page"/>
      </w:r>
    </w:p>
    <w:p>
      <w:pPr>
        <w:pStyle w:val="Normal"/>
        <w:spacing w:before="0" w:after="160"/>
        <w:rPr>
          <w:lang w:val="es-EC"/>
        </w:rPr>
      </w:pPr>
      <w:r>
        <w:rPr>
          <w:b/>
          <w:bCs/>
          <w:lang w:val="es-EC"/>
        </w:rPr>
        <w:t>Fundación QuinaCare</w:t>
        <w:br/>
      </w:r>
      <w:r>
        <w:rPr>
          <w:lang w:val="es-EC"/>
        </w:rPr>
        <w:t>La Fundación QuinaCare fue creada por el Dr. Jacob van der Ende y la Dra. Carolien Bouwman con el objetivo de fundar el Hospital San Miguel. Es una organización sin fines de lucro que trabaja para mejorar el acceso a la salud en la región del Putumayo.</w:t>
      </w:r>
    </w:p>
    <w:p>
      <w:pPr>
        <w:pStyle w:val="Normal"/>
        <w:rPr>
          <w:lang w:val="es-EC"/>
        </w:rPr>
      </w:pPr>
      <w:r>
        <w:rPr>
          <w:lang w:val="es-EC"/>
        </w:rPr>
        <w:t>La fundación tiene sedes en Ecuador, los Países Bajos y Estados Unidos. Desde estos tres países se gestionan la financiación del hospital y el pago del personal, principalmente gracias a donaciones.</w:t>
      </w:r>
    </w:p>
    <w:p>
      <w:pPr>
        <w:pStyle w:val="Normal"/>
        <w:rPr>
          <w:lang w:val="es-EC"/>
        </w:rPr>
      </w:pPr>
      <w:r>
        <w:rPr>
          <w:lang w:val="es-EC"/>
        </w:rPr>
        <w:t>Más de 25 personas colaboran casi a diario con tareas administrativas, gestión de fondos, planificación y apoyo general. Todo este esfuerzo se realiza para garantizar una atención médica accesible y de calidad para todos los habitantes de la región.</w:t>
      </w:r>
    </w:p>
    <w:p>
      <w:pPr>
        <w:pStyle w:val="Normal"/>
        <w:spacing w:before="0" w:after="16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trackRevisions/>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yanmar Text" w:asciiTheme="minorHAnsi" w:cstheme="minorBidi" w:eastAsiaTheme="minorHAnsi" w:hAnsiTheme="minorHAnsi"/>
        <w:kern w:val="2"/>
        <w:sz w:val="22"/>
        <w:szCs w:val="22"/>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Myanmar Text" w:asciiTheme="minorHAnsi" w:cstheme="minorBidi" w:eastAsiaTheme="minorHAnsi" w:hAnsiTheme="minorHAnsi"/>
      <w:color w:val="auto"/>
      <w:kern w:val="2"/>
      <w:sz w:val="22"/>
      <w:szCs w:val="22"/>
      <w:lang w:val="nl-NL" w:eastAsia="en-US" w:bidi="ar-SA"/>
      <w14:ligatures w14:val="standardContextual"/>
    </w:rPr>
  </w:style>
  <w:style w:type="paragraph" w:styleId="Heading1">
    <w:name w:val="heading 1"/>
    <w:basedOn w:val="Normal"/>
    <w:next w:val="Normal"/>
    <w:link w:val="Heading1Char"/>
    <w:uiPriority w:val="9"/>
    <w:qFormat/>
    <w:rsid w:val="00b863d8"/>
    <w:pPr>
      <w:keepNext w:val="true"/>
      <w:keepLines/>
      <w:spacing w:before="360" w:after="80"/>
      <w:outlineLvl w:val="0"/>
    </w:pPr>
    <w:rPr>
      <w:rFonts w:ascii="Calibri Light" w:hAnsi="Calibri Light" w:eastAsia="" w:cs="Myanmar Text"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b863d8"/>
    <w:pPr>
      <w:keepNext w:val="true"/>
      <w:keepLines/>
      <w:spacing w:before="160" w:after="80"/>
      <w:outlineLvl w:val="1"/>
    </w:pPr>
    <w:rPr>
      <w:rFonts w:ascii="Calibri Light" w:hAnsi="Calibri Light" w:eastAsia="" w:cs="Myanmar Text"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b863d8"/>
    <w:pPr>
      <w:keepNext w:val="true"/>
      <w:keepLines/>
      <w:spacing w:before="160" w:after="80"/>
      <w:outlineLvl w:val="2"/>
    </w:pPr>
    <w:rPr>
      <w:rFonts w:eastAsia="" w:cs="Myanmar Text"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b863d8"/>
    <w:pPr>
      <w:keepNext w:val="true"/>
      <w:keepLines/>
      <w:spacing w:before="80" w:after="40"/>
      <w:outlineLvl w:val="3"/>
    </w:pPr>
    <w:rPr>
      <w:rFonts w:eastAsia="" w:cs="Myanmar Text"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b863d8"/>
    <w:pPr>
      <w:keepNext w:val="true"/>
      <w:keepLines/>
      <w:spacing w:before="80" w:after="40"/>
      <w:outlineLvl w:val="4"/>
    </w:pPr>
    <w:rPr>
      <w:rFonts w:eastAsia="" w:cs="Myanmar Text"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b863d8"/>
    <w:pPr>
      <w:keepNext w:val="true"/>
      <w:keepLines/>
      <w:spacing w:before="40" w:after="0"/>
      <w:outlineLvl w:val="5"/>
    </w:pPr>
    <w:rPr>
      <w:rFonts w:eastAsia="" w:cs="Myanmar Text"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863d8"/>
    <w:pPr>
      <w:keepNext w:val="true"/>
      <w:keepLines/>
      <w:spacing w:before="40" w:after="0"/>
      <w:outlineLvl w:val="6"/>
    </w:pPr>
    <w:rPr>
      <w:rFonts w:eastAsia="" w:cs="Myanmar Text"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863d8"/>
    <w:pPr>
      <w:keepNext w:val="true"/>
      <w:keepLines/>
      <w:spacing w:before="0" w:after="0"/>
      <w:outlineLvl w:val="7"/>
    </w:pPr>
    <w:rPr>
      <w:rFonts w:eastAsia="" w:cs="Myanmar Text"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863d8"/>
    <w:pPr>
      <w:keepNext w:val="true"/>
      <w:keepLines/>
      <w:spacing w:before="0" w:after="0"/>
      <w:outlineLvl w:val="8"/>
    </w:pPr>
    <w:rPr>
      <w:rFonts w:eastAsia="" w:cs="Myanmar Text"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863d8"/>
    <w:rPr>
      <w:rFonts w:ascii="Calibri Light" w:hAnsi="Calibri Light" w:eastAsia="" w:cs="Myanmar Text"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b863d8"/>
    <w:rPr>
      <w:rFonts w:ascii="Calibri Light" w:hAnsi="Calibri Light" w:eastAsia="" w:cs="Myanmar Text"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b863d8"/>
    <w:rPr>
      <w:rFonts w:eastAsia="" w:cs="Myanmar Text"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b863d8"/>
    <w:rPr>
      <w:rFonts w:eastAsia="" w:cs="Myanmar Text"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b863d8"/>
    <w:rPr>
      <w:rFonts w:eastAsia="" w:cs="Myanmar Text"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b863d8"/>
    <w:rPr>
      <w:rFonts w:eastAsia="" w:cs="Myanmar Text"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863d8"/>
    <w:rPr>
      <w:rFonts w:eastAsia="" w:cs="Myanmar Text"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863d8"/>
    <w:rPr>
      <w:rFonts w:eastAsia="" w:cs="Myanmar Text"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863d8"/>
    <w:rPr>
      <w:rFonts w:eastAsia="" w:cs="Myanmar Text" w:cstheme="majorBidi" w:eastAsiaTheme="majorEastAsia"/>
      <w:color w:themeColor="text1" w:themeTint="d8" w:val="272727"/>
    </w:rPr>
  </w:style>
  <w:style w:type="character" w:styleId="TitleChar" w:customStyle="1">
    <w:name w:val="Title Char"/>
    <w:basedOn w:val="DefaultParagraphFont"/>
    <w:link w:val="Title"/>
    <w:uiPriority w:val="10"/>
    <w:qFormat/>
    <w:rsid w:val="00b863d8"/>
    <w:rPr>
      <w:rFonts w:ascii="Calibri Light" w:hAnsi="Calibri Light" w:eastAsia="" w:cs="Myanmar Text"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863d8"/>
    <w:rPr>
      <w:rFonts w:eastAsia="" w:cs="Myanmar Text"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863d8"/>
    <w:rPr>
      <w:i/>
      <w:iCs/>
      <w:color w:themeColor="text1" w:themeTint="bf" w:val="404040"/>
    </w:rPr>
  </w:style>
  <w:style w:type="character" w:styleId="IntenseEmphasis">
    <w:name w:val="Intense Emphasis"/>
    <w:basedOn w:val="DefaultParagraphFont"/>
    <w:uiPriority w:val="21"/>
    <w:qFormat/>
    <w:rsid w:val="00b863d8"/>
    <w:rPr>
      <w:i/>
      <w:iCs/>
      <w:color w:themeColor="accent1" w:themeShade="bf" w:val="2F5496"/>
    </w:rPr>
  </w:style>
  <w:style w:type="character" w:styleId="IntenseQuoteChar" w:customStyle="1">
    <w:name w:val="Intense Quote Char"/>
    <w:basedOn w:val="DefaultParagraphFont"/>
    <w:link w:val="IntenseQuote"/>
    <w:uiPriority w:val="30"/>
    <w:qFormat/>
    <w:rsid w:val="00b863d8"/>
    <w:rPr>
      <w:i/>
      <w:iCs/>
      <w:color w:themeColor="accent1" w:themeShade="bf" w:val="2F5496"/>
    </w:rPr>
  </w:style>
  <w:style w:type="character" w:styleId="IntenseReference">
    <w:name w:val="Intense Reference"/>
    <w:basedOn w:val="DefaultParagraphFont"/>
    <w:uiPriority w:val="32"/>
    <w:qFormat/>
    <w:rsid w:val="00b863d8"/>
    <w:rPr>
      <w:b/>
      <w:bCs/>
      <w:smallCaps/>
      <w:color w:themeColor="accent1" w:themeShade="bf" w:val="2F5496"/>
      <w:spacing w:val="5"/>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863d8"/>
    <w:pPr>
      <w:spacing w:lineRule="auto" w:line="240" w:before="0" w:after="80"/>
      <w:contextualSpacing/>
    </w:pPr>
    <w:rPr>
      <w:rFonts w:ascii="Calibri Light" w:hAnsi="Calibri Light" w:eastAsia="" w:cs="Myanmar Text"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863d8"/>
    <w:pPr/>
    <w:rPr>
      <w:rFonts w:eastAsia="" w:cs="Myanmar Text"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863d8"/>
    <w:pPr>
      <w:spacing w:before="160" w:after="160"/>
      <w:jc w:val="center"/>
    </w:pPr>
    <w:rPr>
      <w:i/>
      <w:iCs/>
      <w:color w:themeColor="text1" w:themeTint="bf" w:val="404040"/>
    </w:rPr>
  </w:style>
  <w:style w:type="paragraph" w:styleId="ListParagraph">
    <w:name w:val="List Paragraph"/>
    <w:basedOn w:val="Normal"/>
    <w:uiPriority w:val="34"/>
    <w:qFormat/>
    <w:rsid w:val="00b863d8"/>
    <w:pPr>
      <w:spacing w:before="0" w:after="160"/>
      <w:ind w:start="720"/>
      <w:contextualSpacing/>
    </w:pPr>
    <w:rPr/>
  </w:style>
  <w:style w:type="paragraph" w:styleId="IntenseQuote">
    <w:name w:val="Intense Quote"/>
    <w:basedOn w:val="Normal"/>
    <w:next w:val="Normal"/>
    <w:link w:val="IntenseQuoteChar"/>
    <w:uiPriority w:val="30"/>
    <w:qFormat/>
    <w:rsid w:val="00b863d8"/>
    <w:pPr>
      <w:pBdr>
        <w:top w:val="single" w:sz="4" w:space="10" w:color="2F5496" w:themeColor="accent1" w:themeShade="bf"/>
        <w:bottom w:val="single" w:sz="4" w:space="10" w:color="2F5496" w:themeColor="accent1" w:themeShade="bf"/>
      </w:pBdr>
      <w:spacing w:before="360" w:after="360"/>
      <w:ind w:start="864" w:end="864"/>
      <w:jc w:val="center"/>
    </w:pPr>
    <w:rPr>
      <w:i/>
      <w:iCs/>
      <w:color w:themeColor="accent1" w:themeShade="bf" w:val="2F5496"/>
    </w:rPr>
  </w:style>
  <w:style w:type="paragraph" w:styleId="Revision">
    <w:name w:val="Revision"/>
    <w:uiPriority w:val="99"/>
    <w:semiHidden/>
    <w:qFormat/>
    <w:rsid w:val="002318b2"/>
    <w:pPr>
      <w:widowControl/>
      <w:bidi w:val="0"/>
      <w:spacing w:lineRule="auto" w:line="240" w:before="0" w:after="0"/>
      <w:jc w:val="start"/>
    </w:pPr>
    <w:rPr>
      <w:rFonts w:ascii="Calibri" w:hAnsi="Calibri" w:eastAsia="Calibri" w:cs="Myanmar Text" w:asciiTheme="minorHAnsi" w:cstheme="minorBidi" w:eastAsiaTheme="minorHAnsi" w:hAnsiTheme="minorHAnsi"/>
      <w:color w:val="auto"/>
      <w:kern w:val="2"/>
      <w:sz w:val="22"/>
      <w:szCs w:val="22"/>
      <w:lang w:val="nl-NL"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LibreOffice/24.8.7.2$Linux_X86_64 LibreOffice_project/480$Build-2</Application>
  <AppVersion>15.0000</AppVersion>
  <Pages>25</Pages>
  <Words>1323</Words>
  <Characters>7339</Characters>
  <CharactersWithSpaces>8625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2025-06-25T13:34:00Z</dcterms:created>
  <dc:creator>Willemijn van Keizerswaard</dc:creator>
  <dc:description/>
  <dc:language>nl-NL</dc:language>
  <cp:lastModifiedBy>Louisa Spaans</cp:lastModifiedBy>
  <dcterms:modified xsi:type="dcterms:W3CDTF">2025-07-14T16:13:00Z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